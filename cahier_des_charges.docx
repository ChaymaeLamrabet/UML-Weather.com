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C989" w14:textId="46E1F1CD" w:rsidR="0096657E" w:rsidRPr="00585AC1" w:rsidRDefault="0096657E">
      <w:pPr>
        <w:pStyle w:val="Heading1"/>
        <w:rPr>
          <w:b/>
          <w:bCs/>
          <w:lang w:val="fr-FR"/>
          <w:rPrChange w:id="0" w:author="Chaymae Lamrabet" w:date="2023-11-20T20:30:00Z">
            <w:rPr>
              <w:b/>
              <w:bCs/>
            </w:rPr>
          </w:rPrChange>
        </w:rPr>
        <w:pPrChange w:id="1" w:author="Chaymae Lamrabet" w:date="2023-11-20T20:25:00Z">
          <w:pPr/>
        </w:pPrChange>
      </w:pPr>
      <w:r w:rsidRPr="00585AC1">
        <w:rPr>
          <w:b/>
          <w:bCs/>
          <w:lang w:val="fr-FR"/>
          <w:rPrChange w:id="2" w:author="Chaymae Lamrabet" w:date="2023-11-20T20:30:00Z">
            <w:rPr>
              <w:b/>
              <w:bCs/>
            </w:rPr>
          </w:rPrChange>
        </w:rPr>
        <w:t>Cahier des Charges pour le Site Weather.com</w:t>
      </w:r>
    </w:p>
    <w:p w14:paraId="61A04544" w14:textId="77777777" w:rsidR="0096657E" w:rsidRPr="00585AC1" w:rsidRDefault="0096657E">
      <w:pPr>
        <w:pStyle w:val="Heading2"/>
        <w:rPr>
          <w:lang w:val="fr-FR"/>
          <w:rPrChange w:id="3" w:author="Chaymae Lamrabet" w:date="2023-11-20T20:30:00Z">
            <w:rPr/>
          </w:rPrChange>
        </w:rPr>
        <w:pPrChange w:id="4" w:author="Chaymae Lamrabet" w:date="2023-11-20T20:25:00Z">
          <w:pPr/>
        </w:pPrChange>
      </w:pPr>
      <w:r w:rsidRPr="00585AC1">
        <w:rPr>
          <w:lang w:val="fr-FR"/>
          <w:rPrChange w:id="5" w:author="Chaymae Lamrabet" w:date="2023-11-20T20:30:00Z">
            <w:rPr/>
          </w:rPrChange>
        </w:rPr>
        <w:t>1. Introduction</w:t>
      </w:r>
    </w:p>
    <w:p w14:paraId="5C8E30E3" w14:textId="77777777" w:rsidR="0096657E" w:rsidRPr="00585AC1" w:rsidRDefault="0096657E">
      <w:pPr>
        <w:pStyle w:val="Heading3"/>
        <w:rPr>
          <w:lang w:val="fr-FR"/>
          <w:rPrChange w:id="6" w:author="Chaymae Lamrabet" w:date="2023-11-20T20:30:00Z">
            <w:rPr/>
          </w:rPrChange>
        </w:rPr>
        <w:pPrChange w:id="7" w:author="Chaymae Lamrabet" w:date="2023-11-20T20:26:00Z">
          <w:pPr/>
        </w:pPrChange>
      </w:pPr>
      <w:r w:rsidRPr="00585AC1">
        <w:rPr>
          <w:lang w:val="fr-FR"/>
          <w:rPrChange w:id="8" w:author="Chaymae Lamrabet" w:date="2023-11-20T20:30:00Z">
            <w:rPr/>
          </w:rPrChange>
        </w:rPr>
        <w:t>1.1 Objectif du Projet</w:t>
      </w:r>
    </w:p>
    <w:p w14:paraId="55F6544C" w14:textId="7107C8C3" w:rsidR="0096657E" w:rsidDel="00585AC1" w:rsidRDefault="0096657E" w:rsidP="0096657E">
      <w:pPr>
        <w:rPr>
          <w:del w:id="9" w:author="Chaymae Lamrabet" w:date="2023-11-20T20:30:00Z"/>
          <w:lang w:val="fr-FR"/>
        </w:rPr>
      </w:pPr>
      <w:r w:rsidRPr="00585AC1">
        <w:rPr>
          <w:lang w:val="fr-FR"/>
          <w:rPrChange w:id="10" w:author="Chaymae Lamrabet" w:date="2023-11-20T20:30:00Z">
            <w:rPr/>
          </w:rPrChange>
        </w:rPr>
        <w:t xml:space="preserve">Le projet vise à créer un site web météorologique fournissant des informations météorologiques précises, des prévisions à court et long terme, des cartes interactives et d'autres fonctionnalités </w:t>
      </w:r>
      <w:del w:id="11" w:author="Chaymae Lamrabet" w:date="2023-11-20T20:33:00Z">
        <w:r w:rsidRPr="00585AC1" w:rsidDel="007F0A96">
          <w:rPr>
            <w:lang w:val="fr-FR"/>
            <w:rPrChange w:id="12" w:author="Chaymae Lamrabet" w:date="2023-11-20T20:30:00Z">
              <w:rPr/>
            </w:rPrChange>
          </w:rPr>
          <w:delText>similaires à weather.com.</w:delText>
        </w:r>
      </w:del>
    </w:p>
    <w:p w14:paraId="660CCDA9" w14:textId="77777777" w:rsidR="0096657E" w:rsidRPr="00585AC1" w:rsidRDefault="0096657E" w:rsidP="0096657E">
      <w:pPr>
        <w:rPr>
          <w:lang w:val="fr-FR"/>
          <w:rPrChange w:id="13" w:author="Chaymae Lamrabet" w:date="2023-11-20T20:30:00Z">
            <w:rPr/>
          </w:rPrChange>
        </w:rPr>
      </w:pPr>
    </w:p>
    <w:p w14:paraId="143AB55F" w14:textId="77777777" w:rsidR="0096657E" w:rsidRPr="00585AC1" w:rsidRDefault="0096657E">
      <w:pPr>
        <w:pStyle w:val="Heading3"/>
        <w:rPr>
          <w:lang w:val="fr-FR"/>
          <w:rPrChange w:id="14" w:author="Chaymae Lamrabet" w:date="2023-11-20T20:30:00Z">
            <w:rPr/>
          </w:rPrChange>
        </w:rPr>
        <w:pPrChange w:id="15" w:author="Chaymae Lamrabet" w:date="2023-11-20T20:26:00Z">
          <w:pPr/>
        </w:pPrChange>
      </w:pPr>
      <w:r w:rsidRPr="00585AC1">
        <w:rPr>
          <w:lang w:val="fr-FR"/>
          <w:rPrChange w:id="16" w:author="Chaymae Lamrabet" w:date="2023-11-20T20:30:00Z">
            <w:rPr/>
          </w:rPrChange>
        </w:rPr>
        <w:t>1.2 Portée</w:t>
      </w:r>
    </w:p>
    <w:p w14:paraId="2B4CC359" w14:textId="6CFE40C5" w:rsidR="0096657E" w:rsidDel="00585AC1" w:rsidRDefault="007F0A96" w:rsidP="0096657E">
      <w:pPr>
        <w:rPr>
          <w:del w:id="17" w:author="Chaymae Lamrabet" w:date="2023-11-20T20:30:00Z"/>
          <w:lang w:val="fr-FR"/>
        </w:rPr>
      </w:pPr>
      <w:ins w:id="18" w:author="Chaymae Lamrabet" w:date="2023-11-20T20:33:00Z">
        <w:r>
          <w:rPr>
            <w:lang w:val="fr-FR"/>
          </w:rPr>
          <w:t>L</w:t>
        </w:r>
        <w:r w:rsidRPr="007F0A96">
          <w:rPr>
            <w:lang w:val="fr-FR"/>
          </w:rPr>
          <w:t>e site permettra aux utilisateurs de visualiser les conditions météorologiques actuelles, d'obtenir des prévisions à long terme, de recevoir des alertes météo pour leurs emplacements favoris, et d'explorer des cartes interactives avec des données météorologiques en temps réel.</w:t>
        </w:r>
      </w:ins>
      <w:del w:id="19" w:author="Chaymae Lamrabet" w:date="2023-11-20T20:33:00Z">
        <w:r w:rsidR="0096657E" w:rsidRPr="00585AC1" w:rsidDel="007F0A96">
          <w:rPr>
            <w:lang w:val="fr-FR"/>
            <w:rPrChange w:id="20" w:author="Chaymae Lamrabet" w:date="2023-11-20T20:30:00Z">
              <w:rPr/>
            </w:rPrChange>
          </w:rPr>
          <w:delText>Le site permettra aux utilisateurs de consulter des informations météorologiques locales et mondiales, de recevoir des alertes météo, d'explorer des cartes interactives, etc.</w:delText>
        </w:r>
      </w:del>
    </w:p>
    <w:p w14:paraId="1E0F21F0" w14:textId="77777777" w:rsidR="00585AC1" w:rsidRPr="00585AC1" w:rsidRDefault="00585AC1" w:rsidP="0096657E">
      <w:pPr>
        <w:rPr>
          <w:ins w:id="21" w:author="Chaymae Lamrabet" w:date="2023-11-20T20:31:00Z"/>
          <w:lang w:val="fr-FR"/>
          <w:rPrChange w:id="22" w:author="Chaymae Lamrabet" w:date="2023-11-20T20:30:00Z">
            <w:rPr>
              <w:ins w:id="23" w:author="Chaymae Lamrabet" w:date="2023-11-20T20:31:00Z"/>
            </w:rPr>
          </w:rPrChange>
        </w:rPr>
      </w:pPr>
    </w:p>
    <w:p w14:paraId="3AEEEBE6" w14:textId="77777777" w:rsidR="0096657E" w:rsidRPr="00585AC1" w:rsidRDefault="0096657E" w:rsidP="0096657E">
      <w:pPr>
        <w:rPr>
          <w:lang w:val="fr-FR"/>
          <w:rPrChange w:id="24" w:author="Chaymae Lamrabet" w:date="2023-11-20T20:30:00Z">
            <w:rPr/>
          </w:rPrChange>
        </w:rPr>
      </w:pPr>
    </w:p>
    <w:p w14:paraId="7ADCA3BA" w14:textId="77777777" w:rsidR="0096657E" w:rsidRPr="00585AC1" w:rsidRDefault="0096657E">
      <w:pPr>
        <w:pStyle w:val="Heading2"/>
        <w:rPr>
          <w:lang w:val="fr-FR"/>
          <w:rPrChange w:id="25" w:author="Chaymae Lamrabet" w:date="2023-11-20T20:30:00Z">
            <w:rPr/>
          </w:rPrChange>
        </w:rPr>
        <w:pPrChange w:id="26" w:author="Chaymae Lamrabet" w:date="2023-11-20T20:26:00Z">
          <w:pPr/>
        </w:pPrChange>
      </w:pPr>
      <w:r w:rsidRPr="00585AC1">
        <w:rPr>
          <w:lang w:val="fr-FR"/>
          <w:rPrChange w:id="27" w:author="Chaymae Lamrabet" w:date="2023-11-20T20:30:00Z">
            <w:rPr/>
          </w:rPrChange>
        </w:rPr>
        <w:t>2. Fonctionnalités Principales</w:t>
      </w:r>
    </w:p>
    <w:p w14:paraId="7D821A37" w14:textId="52ADE324" w:rsidR="0096657E" w:rsidRDefault="0096657E">
      <w:pPr>
        <w:pStyle w:val="Heading3"/>
        <w:rPr>
          <w:ins w:id="28" w:author="Chaymae Lamrabet" w:date="2023-11-20T20:34:00Z"/>
          <w:lang w:val="fr-FR"/>
        </w:rPr>
      </w:pPr>
      <w:r w:rsidRPr="00585AC1">
        <w:rPr>
          <w:lang w:val="fr-FR"/>
          <w:rPrChange w:id="29" w:author="Chaymae Lamrabet" w:date="2023-11-20T20:30:00Z">
            <w:rPr/>
          </w:rPrChange>
        </w:rPr>
        <w:t>2.1 Page d'Accueil</w:t>
      </w:r>
    </w:p>
    <w:p w14:paraId="73EFB11E" w14:textId="019E13F5" w:rsidR="007F0A96" w:rsidRPr="007F0A96" w:rsidRDefault="007F0A96" w:rsidP="007F0A96">
      <w:pPr>
        <w:rPr>
          <w:lang w:val="fr-FR"/>
          <w:rPrChange w:id="30" w:author="Chaymae Lamrabet" w:date="2023-11-20T20:34:00Z">
            <w:rPr/>
          </w:rPrChange>
        </w:rPr>
        <w:pPrChange w:id="31" w:author="Chaymae Lamrabet" w:date="2023-11-20T20:34:00Z">
          <w:pPr/>
        </w:pPrChange>
      </w:pPr>
      <w:ins w:id="32" w:author="Chaymae Lamrabet" w:date="2023-11-20T20:34:00Z">
        <w:r w:rsidRPr="007F0A96">
          <w:rPr>
            <w:lang w:val="fr-FR"/>
          </w:rPr>
          <w:t>Affichage des conditions actuelles avec température, vent, et humidité.</w:t>
        </w:r>
      </w:ins>
    </w:p>
    <w:p w14:paraId="0334B5BB" w14:textId="79A1D9F4" w:rsidR="0096657E" w:rsidRPr="00585AC1" w:rsidDel="007F0A96" w:rsidRDefault="0096657E" w:rsidP="0096657E">
      <w:pPr>
        <w:rPr>
          <w:del w:id="33" w:author="Chaymae Lamrabet" w:date="2023-11-20T20:34:00Z"/>
          <w:lang w:val="fr-FR"/>
          <w:rPrChange w:id="34" w:author="Chaymae Lamrabet" w:date="2023-11-20T20:30:00Z">
            <w:rPr>
              <w:del w:id="35" w:author="Chaymae Lamrabet" w:date="2023-11-20T20:34:00Z"/>
            </w:rPr>
          </w:rPrChange>
        </w:rPr>
      </w:pPr>
      <w:del w:id="36" w:author="Chaymae Lamrabet" w:date="2023-11-20T20:34:00Z">
        <w:r w:rsidRPr="00585AC1" w:rsidDel="007F0A96">
          <w:rPr>
            <w:lang w:val="fr-FR"/>
            <w:rPrChange w:id="37" w:author="Chaymae Lamrabet" w:date="2023-11-20T20:30:00Z">
              <w:rPr/>
            </w:rPrChange>
          </w:rPr>
          <w:delText>Affichage des conditions météorologiques actuelles.</w:delText>
        </w:r>
      </w:del>
    </w:p>
    <w:p w14:paraId="182C8341" w14:textId="315EA1CE" w:rsidR="0096657E" w:rsidRPr="00585AC1" w:rsidRDefault="0096657E" w:rsidP="0096657E">
      <w:pPr>
        <w:rPr>
          <w:lang w:val="fr-FR"/>
          <w:rPrChange w:id="38" w:author="Chaymae Lamrabet" w:date="2023-11-20T20:30:00Z">
            <w:rPr/>
          </w:rPrChange>
        </w:rPr>
      </w:pPr>
      <w:r w:rsidRPr="00585AC1">
        <w:rPr>
          <w:lang w:val="fr-FR"/>
          <w:rPrChange w:id="39" w:author="Chaymae Lamrabet" w:date="2023-11-20T20:30:00Z">
            <w:rPr/>
          </w:rPrChange>
        </w:rPr>
        <w:t>Prévisions à court terme</w:t>
      </w:r>
      <w:ins w:id="40" w:author="Chaymae Lamrabet" w:date="2023-11-20T20:34:00Z">
        <w:r w:rsidR="007F0A96">
          <w:rPr>
            <w:lang w:val="fr-FR"/>
          </w:rPr>
          <w:t xml:space="preserve"> </w:t>
        </w:r>
        <w:r w:rsidR="007F0A96" w:rsidRPr="007F0A96">
          <w:rPr>
            <w:lang w:val="fr-FR"/>
          </w:rPr>
          <w:t>pour les 3 prochains jours</w:t>
        </w:r>
      </w:ins>
      <w:r w:rsidRPr="00585AC1">
        <w:rPr>
          <w:lang w:val="fr-FR"/>
          <w:rPrChange w:id="41" w:author="Chaymae Lamrabet" w:date="2023-11-20T20:30:00Z">
            <w:rPr/>
          </w:rPrChange>
        </w:rPr>
        <w:t>.</w:t>
      </w:r>
    </w:p>
    <w:p w14:paraId="7EB4108E" w14:textId="77777777" w:rsidR="0096657E" w:rsidRPr="00585AC1" w:rsidRDefault="0096657E" w:rsidP="0096657E">
      <w:pPr>
        <w:rPr>
          <w:lang w:val="fr-FR"/>
          <w:rPrChange w:id="42" w:author="Chaymae Lamrabet" w:date="2023-11-20T20:30:00Z">
            <w:rPr/>
          </w:rPrChange>
        </w:rPr>
      </w:pPr>
      <w:r w:rsidRPr="00585AC1">
        <w:rPr>
          <w:lang w:val="fr-FR"/>
          <w:rPrChange w:id="43" w:author="Chaymae Lamrabet" w:date="2023-11-20T20:30:00Z">
            <w:rPr/>
          </w:rPrChange>
        </w:rPr>
        <w:t>Liens rapides vers des fonctionnalités clés.</w:t>
      </w:r>
    </w:p>
    <w:p w14:paraId="5CEC146A" w14:textId="77777777" w:rsidR="0096657E" w:rsidRPr="00585AC1" w:rsidRDefault="0096657E">
      <w:pPr>
        <w:pStyle w:val="Heading3"/>
        <w:rPr>
          <w:lang w:val="fr-FR"/>
          <w:rPrChange w:id="44" w:author="Chaymae Lamrabet" w:date="2023-11-20T20:30:00Z">
            <w:rPr/>
          </w:rPrChange>
        </w:rPr>
        <w:pPrChange w:id="45" w:author="Chaymae Lamrabet" w:date="2023-11-20T20:26:00Z">
          <w:pPr/>
        </w:pPrChange>
      </w:pPr>
      <w:r w:rsidRPr="00585AC1">
        <w:rPr>
          <w:lang w:val="fr-FR"/>
          <w:rPrChange w:id="46" w:author="Chaymae Lamrabet" w:date="2023-11-20T20:30:00Z">
            <w:rPr/>
          </w:rPrChange>
        </w:rPr>
        <w:t>2.2 Prévisions</w:t>
      </w:r>
    </w:p>
    <w:p w14:paraId="67D81806" w14:textId="47B2E640" w:rsidR="0096657E" w:rsidRPr="00585AC1" w:rsidRDefault="0096657E" w:rsidP="0096657E">
      <w:pPr>
        <w:rPr>
          <w:lang w:val="fr-FR"/>
          <w:rPrChange w:id="47" w:author="Chaymae Lamrabet" w:date="2023-11-20T20:30:00Z">
            <w:rPr/>
          </w:rPrChange>
        </w:rPr>
      </w:pPr>
      <w:r w:rsidRPr="00585AC1">
        <w:rPr>
          <w:lang w:val="fr-FR"/>
          <w:rPrChange w:id="48" w:author="Chaymae Lamrabet" w:date="2023-11-20T20:30:00Z">
            <w:rPr/>
          </w:rPrChange>
        </w:rPr>
        <w:t>Prévisions à long terme</w:t>
      </w:r>
      <w:ins w:id="49" w:author="Chaymae Lamrabet" w:date="2023-11-20T20:35:00Z">
        <w:r w:rsidR="007F0A96">
          <w:rPr>
            <w:lang w:val="fr-FR"/>
          </w:rPr>
          <w:t xml:space="preserve"> </w:t>
        </w:r>
        <w:r w:rsidR="007F0A96" w:rsidRPr="007F0A96">
          <w:rPr>
            <w:lang w:val="fr-FR"/>
          </w:rPr>
          <w:t>pour les 7 prochains jours</w:t>
        </w:r>
      </w:ins>
      <w:r w:rsidRPr="00585AC1">
        <w:rPr>
          <w:lang w:val="fr-FR"/>
          <w:rPrChange w:id="50" w:author="Chaymae Lamrabet" w:date="2023-11-20T20:30:00Z">
            <w:rPr/>
          </w:rPrChange>
        </w:rPr>
        <w:t>.</w:t>
      </w:r>
    </w:p>
    <w:p w14:paraId="681E7F23" w14:textId="77777777" w:rsidR="0096657E" w:rsidRPr="00585AC1" w:rsidRDefault="0096657E" w:rsidP="0096657E">
      <w:pPr>
        <w:rPr>
          <w:lang w:val="fr-FR"/>
          <w:rPrChange w:id="51" w:author="Chaymae Lamrabet" w:date="2023-11-20T20:30:00Z">
            <w:rPr/>
          </w:rPrChange>
        </w:rPr>
      </w:pPr>
      <w:r w:rsidRPr="00585AC1">
        <w:rPr>
          <w:lang w:val="fr-FR"/>
          <w:rPrChange w:id="52" w:author="Chaymae Lamrabet" w:date="2023-11-20T20:30:00Z">
            <w:rPr/>
          </w:rPrChange>
        </w:rPr>
        <w:t>Détails horaires pour les prochains jours.</w:t>
      </w:r>
    </w:p>
    <w:p w14:paraId="75003D33" w14:textId="77777777" w:rsidR="0096657E" w:rsidRPr="00585AC1" w:rsidRDefault="0096657E" w:rsidP="0096657E">
      <w:pPr>
        <w:rPr>
          <w:lang w:val="fr-FR"/>
          <w:rPrChange w:id="53" w:author="Chaymae Lamrabet" w:date="2023-11-20T20:30:00Z">
            <w:rPr/>
          </w:rPrChange>
        </w:rPr>
      </w:pPr>
      <w:r w:rsidRPr="00585AC1">
        <w:rPr>
          <w:lang w:val="fr-FR"/>
          <w:rPrChange w:id="54" w:author="Chaymae Lamrabet" w:date="2023-11-20T20:30:00Z">
            <w:rPr/>
          </w:rPrChange>
        </w:rPr>
        <w:t>Cartes météorologiques interactives.</w:t>
      </w:r>
    </w:p>
    <w:p w14:paraId="2538C56A" w14:textId="77777777" w:rsidR="0096657E" w:rsidRPr="00585AC1" w:rsidRDefault="0096657E">
      <w:pPr>
        <w:pStyle w:val="Heading3"/>
        <w:rPr>
          <w:lang w:val="fr-FR"/>
          <w:rPrChange w:id="55" w:author="Chaymae Lamrabet" w:date="2023-11-20T20:30:00Z">
            <w:rPr/>
          </w:rPrChange>
        </w:rPr>
        <w:pPrChange w:id="56" w:author="Chaymae Lamrabet" w:date="2023-11-20T20:26:00Z">
          <w:pPr/>
        </w:pPrChange>
      </w:pPr>
      <w:r w:rsidRPr="00585AC1">
        <w:rPr>
          <w:lang w:val="fr-FR"/>
          <w:rPrChange w:id="57" w:author="Chaymae Lamrabet" w:date="2023-11-20T20:30:00Z">
            <w:rPr/>
          </w:rPrChange>
        </w:rPr>
        <w:t>2.3 Alertes Météo</w:t>
      </w:r>
    </w:p>
    <w:p w14:paraId="0DFA3EF7" w14:textId="77777777" w:rsidR="0096657E" w:rsidRPr="00585AC1" w:rsidRDefault="0096657E" w:rsidP="0096657E">
      <w:pPr>
        <w:rPr>
          <w:lang w:val="fr-FR"/>
          <w:rPrChange w:id="58" w:author="Chaymae Lamrabet" w:date="2023-11-20T20:30:00Z">
            <w:rPr/>
          </w:rPrChange>
        </w:rPr>
      </w:pPr>
      <w:r w:rsidRPr="00585AC1">
        <w:rPr>
          <w:lang w:val="fr-FR"/>
          <w:rPrChange w:id="59" w:author="Chaymae Lamrabet" w:date="2023-11-20T20:30:00Z">
            <w:rPr/>
          </w:rPrChange>
        </w:rPr>
        <w:t>Possibilité de recevoir des alertes météo personnalisées par e-mail ou notification.</w:t>
      </w:r>
    </w:p>
    <w:p w14:paraId="544E39D5" w14:textId="77777777" w:rsidR="0096657E" w:rsidRPr="00585AC1" w:rsidRDefault="0096657E" w:rsidP="0096657E">
      <w:pPr>
        <w:rPr>
          <w:lang w:val="fr-FR"/>
          <w:rPrChange w:id="60" w:author="Chaymae Lamrabet" w:date="2023-11-20T20:30:00Z">
            <w:rPr/>
          </w:rPrChange>
        </w:rPr>
      </w:pPr>
      <w:r w:rsidRPr="00585AC1">
        <w:rPr>
          <w:lang w:val="fr-FR"/>
          <w:rPrChange w:id="61" w:author="Chaymae Lamrabet" w:date="2023-11-20T20:30:00Z">
            <w:rPr/>
          </w:rPrChange>
        </w:rPr>
        <w:t>Affichage des alertes en temps réel.</w:t>
      </w:r>
    </w:p>
    <w:p w14:paraId="580D91BF" w14:textId="77777777" w:rsidR="0096657E" w:rsidRPr="00585AC1" w:rsidRDefault="0096657E">
      <w:pPr>
        <w:pStyle w:val="Heading3"/>
        <w:rPr>
          <w:lang w:val="fr-FR"/>
          <w:rPrChange w:id="62" w:author="Chaymae Lamrabet" w:date="2023-11-20T20:30:00Z">
            <w:rPr/>
          </w:rPrChange>
        </w:rPr>
        <w:pPrChange w:id="63" w:author="Chaymae Lamrabet" w:date="2023-11-20T20:26:00Z">
          <w:pPr/>
        </w:pPrChange>
      </w:pPr>
      <w:r w:rsidRPr="00585AC1">
        <w:rPr>
          <w:lang w:val="fr-FR"/>
          <w:rPrChange w:id="64" w:author="Chaymae Lamrabet" w:date="2023-11-20T20:30:00Z">
            <w:rPr/>
          </w:rPrChange>
        </w:rPr>
        <w:t>2.4 Cartes Météorologiques</w:t>
      </w:r>
    </w:p>
    <w:p w14:paraId="1B9D1F69" w14:textId="64C5E02D" w:rsidR="0096657E" w:rsidDel="007F0A96" w:rsidRDefault="007F0A96" w:rsidP="0096657E">
      <w:pPr>
        <w:rPr>
          <w:del w:id="65" w:author="Chaymae Lamrabet" w:date="2023-11-20T20:35:00Z"/>
          <w:lang w:val="fr-FR"/>
        </w:rPr>
      </w:pPr>
      <w:ins w:id="66" w:author="Chaymae Lamrabet" w:date="2023-11-20T20:35:00Z">
        <w:r w:rsidRPr="007F0A96">
          <w:rPr>
            <w:lang w:val="fr-FR"/>
          </w:rPr>
          <w:t>Cartes interactives avec superposition de données comme la pluie, la neige, et la pression atmosphérique.</w:t>
        </w:r>
      </w:ins>
      <w:del w:id="67" w:author="Chaymae Lamrabet" w:date="2023-11-20T20:35:00Z">
        <w:r w:rsidR="0096657E" w:rsidRPr="00585AC1" w:rsidDel="007F0A96">
          <w:rPr>
            <w:lang w:val="fr-FR"/>
            <w:rPrChange w:id="68" w:author="Chaymae Lamrabet" w:date="2023-11-20T20:30:00Z">
              <w:rPr/>
            </w:rPrChange>
          </w:rPr>
          <w:delText>Cartes interactives avec superposition de données météorologiques.</w:delText>
        </w:r>
      </w:del>
    </w:p>
    <w:p w14:paraId="1635FEEF" w14:textId="77777777" w:rsidR="007F0A96" w:rsidRPr="00585AC1" w:rsidRDefault="007F0A96" w:rsidP="0096657E">
      <w:pPr>
        <w:rPr>
          <w:ins w:id="69" w:author="Chaymae Lamrabet" w:date="2023-11-20T20:35:00Z"/>
          <w:lang w:val="fr-FR"/>
          <w:rPrChange w:id="70" w:author="Chaymae Lamrabet" w:date="2023-11-20T20:30:00Z">
            <w:rPr>
              <w:ins w:id="71" w:author="Chaymae Lamrabet" w:date="2023-11-20T20:35:00Z"/>
            </w:rPr>
          </w:rPrChange>
        </w:rPr>
      </w:pPr>
    </w:p>
    <w:p w14:paraId="75CABC82" w14:textId="77777777" w:rsidR="0096657E" w:rsidRPr="00585AC1" w:rsidRDefault="0096657E" w:rsidP="0096657E">
      <w:pPr>
        <w:rPr>
          <w:lang w:val="fr-FR"/>
          <w:rPrChange w:id="72" w:author="Chaymae Lamrabet" w:date="2023-11-20T20:30:00Z">
            <w:rPr/>
          </w:rPrChange>
        </w:rPr>
      </w:pPr>
      <w:r w:rsidRPr="00585AC1">
        <w:rPr>
          <w:lang w:val="fr-FR"/>
          <w:rPrChange w:id="73" w:author="Chaymae Lamrabet" w:date="2023-11-20T20:30:00Z">
            <w:rPr/>
          </w:rPrChange>
        </w:rPr>
        <w:t>Options de zoom et de déplacement.</w:t>
      </w:r>
    </w:p>
    <w:p w14:paraId="7DAEBE5C" w14:textId="77777777" w:rsidR="0096657E" w:rsidRPr="00585AC1" w:rsidRDefault="0096657E">
      <w:pPr>
        <w:pStyle w:val="Heading3"/>
        <w:rPr>
          <w:lang w:val="fr-FR"/>
          <w:rPrChange w:id="74" w:author="Chaymae Lamrabet" w:date="2023-11-20T20:30:00Z">
            <w:rPr/>
          </w:rPrChange>
        </w:rPr>
        <w:pPrChange w:id="75" w:author="Chaymae Lamrabet" w:date="2023-11-20T20:26:00Z">
          <w:pPr/>
        </w:pPrChange>
      </w:pPr>
      <w:r w:rsidRPr="00585AC1">
        <w:rPr>
          <w:lang w:val="fr-FR"/>
          <w:rPrChange w:id="76" w:author="Chaymae Lamrabet" w:date="2023-11-20T20:30:00Z">
            <w:rPr/>
          </w:rPrChange>
        </w:rPr>
        <w:t>2.5 Personnalisation de l'Expérience</w:t>
      </w:r>
    </w:p>
    <w:p w14:paraId="33C9C86F" w14:textId="77777777" w:rsidR="0096657E" w:rsidRPr="00585AC1" w:rsidRDefault="0096657E" w:rsidP="0096657E">
      <w:pPr>
        <w:rPr>
          <w:lang w:val="fr-FR"/>
          <w:rPrChange w:id="77" w:author="Chaymae Lamrabet" w:date="2023-11-20T20:30:00Z">
            <w:rPr/>
          </w:rPrChange>
        </w:rPr>
      </w:pPr>
      <w:r w:rsidRPr="00585AC1">
        <w:rPr>
          <w:lang w:val="fr-FR"/>
          <w:rPrChange w:id="78" w:author="Chaymae Lamrabet" w:date="2023-11-20T20:30:00Z">
            <w:rPr/>
          </w:rPrChange>
        </w:rPr>
        <w:t>Choix des unités (Celsius/Fahrenheit, km/miles, etc.).</w:t>
      </w:r>
    </w:p>
    <w:p w14:paraId="5F1B0B49" w14:textId="0241A14D" w:rsidR="0096657E" w:rsidRPr="00585AC1" w:rsidRDefault="0096657E" w:rsidP="0096657E">
      <w:pPr>
        <w:rPr>
          <w:lang w:val="fr-FR"/>
          <w:rPrChange w:id="79" w:author="Chaymae Lamrabet" w:date="2023-11-20T20:30:00Z">
            <w:rPr/>
          </w:rPrChange>
        </w:rPr>
      </w:pPr>
      <w:r w:rsidRPr="00585AC1">
        <w:rPr>
          <w:lang w:val="fr-FR"/>
          <w:rPrChange w:id="80" w:author="Chaymae Lamrabet" w:date="2023-11-20T20:30:00Z">
            <w:rPr/>
          </w:rPrChange>
        </w:rPr>
        <w:t>Sélection de lieux préférés</w:t>
      </w:r>
      <w:ins w:id="81" w:author="Chaymae Lamrabet" w:date="2023-11-20T20:36:00Z">
        <w:r w:rsidR="007F0A96">
          <w:rPr>
            <w:lang w:val="fr-FR"/>
          </w:rPr>
          <w:t xml:space="preserve"> </w:t>
        </w:r>
        <w:r w:rsidR="007F0A96" w:rsidRPr="007F0A96">
          <w:rPr>
            <w:lang w:val="fr-FR"/>
          </w:rPr>
          <w:t>pour les prévisions personnalisées</w:t>
        </w:r>
      </w:ins>
      <w:r w:rsidRPr="00585AC1">
        <w:rPr>
          <w:lang w:val="fr-FR"/>
          <w:rPrChange w:id="82" w:author="Chaymae Lamrabet" w:date="2023-11-20T20:30:00Z">
            <w:rPr/>
          </w:rPrChange>
        </w:rPr>
        <w:t>.</w:t>
      </w:r>
    </w:p>
    <w:p w14:paraId="2B8CDBDE" w14:textId="77777777" w:rsidR="0096657E" w:rsidRPr="00585AC1" w:rsidRDefault="0096657E">
      <w:pPr>
        <w:pStyle w:val="Heading3"/>
        <w:rPr>
          <w:lang w:val="fr-FR"/>
          <w:rPrChange w:id="83" w:author="Chaymae Lamrabet" w:date="2023-11-20T20:30:00Z">
            <w:rPr/>
          </w:rPrChange>
        </w:rPr>
        <w:pPrChange w:id="84" w:author="Chaymae Lamrabet" w:date="2023-11-20T20:26:00Z">
          <w:pPr/>
        </w:pPrChange>
      </w:pPr>
      <w:r w:rsidRPr="00585AC1">
        <w:rPr>
          <w:lang w:val="fr-FR"/>
          <w:rPrChange w:id="85" w:author="Chaymae Lamrabet" w:date="2023-11-20T20:30:00Z">
            <w:rPr/>
          </w:rPrChange>
        </w:rPr>
        <w:t>2.6 Actualités et Articles</w:t>
      </w:r>
    </w:p>
    <w:p w14:paraId="55DBA026" w14:textId="4595A737" w:rsidR="0096657E" w:rsidRDefault="0096657E" w:rsidP="0096657E">
      <w:pPr>
        <w:rPr>
          <w:ins w:id="86" w:author="Chaymae Lamrabet" w:date="2023-11-20T20:31:00Z"/>
          <w:lang w:val="fr-FR"/>
        </w:rPr>
      </w:pPr>
      <w:r w:rsidRPr="00585AC1">
        <w:rPr>
          <w:lang w:val="fr-FR"/>
          <w:rPrChange w:id="87" w:author="Chaymae Lamrabet" w:date="2023-11-20T20:30:00Z">
            <w:rPr/>
          </w:rPrChange>
        </w:rPr>
        <w:t>Section actualités avec des articles liés à la météo.</w:t>
      </w:r>
    </w:p>
    <w:p w14:paraId="193CB735" w14:textId="77777777" w:rsidR="00585AC1" w:rsidRPr="00585AC1" w:rsidRDefault="00585AC1" w:rsidP="0096657E">
      <w:pPr>
        <w:rPr>
          <w:lang w:val="fr-FR"/>
          <w:rPrChange w:id="88" w:author="Chaymae Lamrabet" w:date="2023-11-20T20:30:00Z">
            <w:rPr/>
          </w:rPrChange>
        </w:rPr>
      </w:pPr>
    </w:p>
    <w:p w14:paraId="659BBD1A" w14:textId="77777777" w:rsidR="0096657E" w:rsidRPr="00585AC1" w:rsidRDefault="0096657E">
      <w:pPr>
        <w:pStyle w:val="Heading2"/>
        <w:rPr>
          <w:lang w:val="fr-FR"/>
          <w:rPrChange w:id="89" w:author="Chaymae Lamrabet" w:date="2023-11-20T20:30:00Z">
            <w:rPr/>
          </w:rPrChange>
        </w:rPr>
        <w:pPrChange w:id="90" w:author="Chaymae Lamrabet" w:date="2023-11-20T20:26:00Z">
          <w:pPr/>
        </w:pPrChange>
      </w:pPr>
      <w:r w:rsidRPr="00585AC1">
        <w:rPr>
          <w:lang w:val="fr-FR"/>
          <w:rPrChange w:id="91" w:author="Chaymae Lamrabet" w:date="2023-11-20T20:30:00Z">
            <w:rPr/>
          </w:rPrChange>
        </w:rPr>
        <w:t>3. Architecture Technique</w:t>
      </w:r>
    </w:p>
    <w:p w14:paraId="22B26C7C" w14:textId="77777777" w:rsidR="0096657E" w:rsidRPr="00585AC1" w:rsidRDefault="0096657E">
      <w:pPr>
        <w:pStyle w:val="Heading3"/>
        <w:rPr>
          <w:lang w:val="fr-FR"/>
          <w:rPrChange w:id="92" w:author="Chaymae Lamrabet" w:date="2023-11-20T20:30:00Z">
            <w:rPr/>
          </w:rPrChange>
        </w:rPr>
        <w:pPrChange w:id="93" w:author="Chaymae Lamrabet" w:date="2023-11-20T20:26:00Z">
          <w:pPr/>
        </w:pPrChange>
      </w:pPr>
      <w:r w:rsidRPr="00585AC1">
        <w:rPr>
          <w:lang w:val="fr-FR"/>
          <w:rPrChange w:id="94" w:author="Chaymae Lamrabet" w:date="2023-11-20T20:30:00Z">
            <w:rPr/>
          </w:rPrChange>
        </w:rPr>
        <w:t>3.1 Frontend</w:t>
      </w:r>
    </w:p>
    <w:p w14:paraId="31F882F3" w14:textId="77777777" w:rsidR="0096657E" w:rsidRPr="00585AC1" w:rsidRDefault="0096657E" w:rsidP="0096657E">
      <w:pPr>
        <w:rPr>
          <w:lang w:val="fr-FR"/>
          <w:rPrChange w:id="95" w:author="Chaymae Lamrabet" w:date="2023-11-20T20:30:00Z">
            <w:rPr/>
          </w:rPrChange>
        </w:rPr>
      </w:pPr>
      <w:r w:rsidRPr="00585AC1">
        <w:rPr>
          <w:lang w:val="fr-FR"/>
          <w:rPrChange w:id="96" w:author="Chaymae Lamrabet" w:date="2023-11-20T20:30:00Z">
            <w:rPr/>
          </w:rPrChange>
        </w:rPr>
        <w:t>Utilisation de technologies web modernes (HTML5, CSS3, JavaScript).</w:t>
      </w:r>
    </w:p>
    <w:p w14:paraId="25C47D12" w14:textId="77777777" w:rsidR="0096657E" w:rsidRPr="00585AC1" w:rsidRDefault="0096657E" w:rsidP="0096657E">
      <w:pPr>
        <w:rPr>
          <w:lang w:val="fr-FR"/>
          <w:rPrChange w:id="97" w:author="Chaymae Lamrabet" w:date="2023-11-20T20:30:00Z">
            <w:rPr/>
          </w:rPrChange>
        </w:rPr>
      </w:pPr>
      <w:proofErr w:type="spellStart"/>
      <w:r w:rsidRPr="00585AC1">
        <w:rPr>
          <w:lang w:val="fr-FR"/>
          <w:rPrChange w:id="98" w:author="Chaymae Lamrabet" w:date="2023-11-20T20:30:00Z">
            <w:rPr/>
          </w:rPrChange>
        </w:rPr>
        <w:lastRenderedPageBreak/>
        <w:t>Frameworks</w:t>
      </w:r>
      <w:proofErr w:type="spellEnd"/>
      <w:r w:rsidRPr="00585AC1">
        <w:rPr>
          <w:lang w:val="fr-FR"/>
          <w:rPrChange w:id="99" w:author="Chaymae Lamrabet" w:date="2023-11-20T20:30:00Z">
            <w:rPr/>
          </w:rPrChange>
        </w:rPr>
        <w:t xml:space="preserve"> tels que </w:t>
      </w:r>
      <w:proofErr w:type="spellStart"/>
      <w:r w:rsidRPr="00585AC1">
        <w:rPr>
          <w:lang w:val="fr-FR"/>
          <w:rPrChange w:id="100" w:author="Chaymae Lamrabet" w:date="2023-11-20T20:30:00Z">
            <w:rPr/>
          </w:rPrChange>
        </w:rPr>
        <w:t>React</w:t>
      </w:r>
      <w:proofErr w:type="spellEnd"/>
      <w:r w:rsidRPr="00585AC1">
        <w:rPr>
          <w:lang w:val="fr-FR"/>
          <w:rPrChange w:id="101" w:author="Chaymae Lamrabet" w:date="2023-11-20T20:30:00Z">
            <w:rPr/>
          </w:rPrChange>
        </w:rPr>
        <w:t xml:space="preserve"> ou </w:t>
      </w:r>
      <w:proofErr w:type="spellStart"/>
      <w:r w:rsidRPr="00585AC1">
        <w:rPr>
          <w:lang w:val="fr-FR"/>
          <w:rPrChange w:id="102" w:author="Chaymae Lamrabet" w:date="2023-11-20T20:30:00Z">
            <w:rPr/>
          </w:rPrChange>
        </w:rPr>
        <w:t>Angular</w:t>
      </w:r>
      <w:proofErr w:type="spellEnd"/>
      <w:r w:rsidRPr="00585AC1">
        <w:rPr>
          <w:lang w:val="fr-FR"/>
          <w:rPrChange w:id="103" w:author="Chaymae Lamrabet" w:date="2023-11-20T20:30:00Z">
            <w:rPr/>
          </w:rPrChange>
        </w:rPr>
        <w:t xml:space="preserve"> pour une interface utilisateur réactive.</w:t>
      </w:r>
    </w:p>
    <w:p w14:paraId="7DFED861" w14:textId="77777777" w:rsidR="0096657E" w:rsidRPr="00585AC1" w:rsidRDefault="0096657E">
      <w:pPr>
        <w:pStyle w:val="Heading3"/>
        <w:rPr>
          <w:lang w:val="fr-FR"/>
          <w:rPrChange w:id="104" w:author="Chaymae Lamrabet" w:date="2023-11-20T20:30:00Z">
            <w:rPr/>
          </w:rPrChange>
        </w:rPr>
        <w:pPrChange w:id="105" w:author="Chaymae Lamrabet" w:date="2023-11-20T20:27:00Z">
          <w:pPr/>
        </w:pPrChange>
      </w:pPr>
      <w:r w:rsidRPr="00585AC1">
        <w:rPr>
          <w:lang w:val="fr-FR"/>
          <w:rPrChange w:id="106" w:author="Chaymae Lamrabet" w:date="2023-11-20T20:30:00Z">
            <w:rPr/>
          </w:rPrChange>
        </w:rPr>
        <w:t>3.2 Backend</w:t>
      </w:r>
    </w:p>
    <w:p w14:paraId="34BFEDF6" w14:textId="77777777" w:rsidR="0096657E" w:rsidRPr="00585AC1" w:rsidRDefault="0096657E" w:rsidP="0096657E">
      <w:pPr>
        <w:rPr>
          <w:lang w:val="fr-FR"/>
          <w:rPrChange w:id="107" w:author="Chaymae Lamrabet" w:date="2023-11-20T20:30:00Z">
            <w:rPr/>
          </w:rPrChange>
        </w:rPr>
      </w:pPr>
      <w:r w:rsidRPr="00585AC1">
        <w:rPr>
          <w:lang w:val="fr-FR"/>
          <w:rPrChange w:id="108" w:author="Chaymae Lamrabet" w:date="2023-11-20T20:30:00Z">
            <w:rPr/>
          </w:rPrChange>
        </w:rPr>
        <w:t>Langage de programmation (par exemple, Node.js, Python, Ruby).</w:t>
      </w:r>
    </w:p>
    <w:p w14:paraId="4218BF6C" w14:textId="77777777" w:rsidR="0096657E" w:rsidRPr="00585AC1" w:rsidRDefault="0096657E" w:rsidP="0096657E">
      <w:pPr>
        <w:rPr>
          <w:lang w:val="fr-FR"/>
          <w:rPrChange w:id="109" w:author="Chaymae Lamrabet" w:date="2023-11-20T20:30:00Z">
            <w:rPr/>
          </w:rPrChange>
        </w:rPr>
      </w:pPr>
      <w:r w:rsidRPr="00585AC1">
        <w:rPr>
          <w:lang w:val="fr-FR"/>
          <w:rPrChange w:id="110" w:author="Chaymae Lamrabet" w:date="2023-11-20T20:30:00Z">
            <w:rPr/>
          </w:rPrChange>
        </w:rPr>
        <w:t>Base de données pour stocker les prévisions météo et les données utilisateur.</w:t>
      </w:r>
    </w:p>
    <w:p w14:paraId="4A746FE5" w14:textId="77777777" w:rsidR="0096657E" w:rsidRPr="00585AC1" w:rsidRDefault="0096657E">
      <w:pPr>
        <w:pStyle w:val="Heading3"/>
        <w:rPr>
          <w:lang w:val="fr-FR"/>
          <w:rPrChange w:id="111" w:author="Chaymae Lamrabet" w:date="2023-11-20T20:30:00Z">
            <w:rPr/>
          </w:rPrChange>
        </w:rPr>
        <w:pPrChange w:id="112" w:author="Chaymae Lamrabet" w:date="2023-11-20T20:27:00Z">
          <w:pPr/>
        </w:pPrChange>
      </w:pPr>
      <w:r w:rsidRPr="00585AC1">
        <w:rPr>
          <w:lang w:val="fr-FR"/>
          <w:rPrChange w:id="113" w:author="Chaymae Lamrabet" w:date="2023-11-20T20:30:00Z">
            <w:rPr/>
          </w:rPrChange>
        </w:rPr>
        <w:t>3.3 API</w:t>
      </w:r>
    </w:p>
    <w:p w14:paraId="6FF57FFA" w14:textId="77777777" w:rsidR="0096657E" w:rsidRPr="00585AC1" w:rsidRDefault="0096657E" w:rsidP="0096657E">
      <w:pPr>
        <w:rPr>
          <w:lang w:val="fr-FR"/>
          <w:rPrChange w:id="114" w:author="Chaymae Lamrabet" w:date="2023-11-20T20:30:00Z">
            <w:rPr/>
          </w:rPrChange>
        </w:rPr>
      </w:pPr>
      <w:r w:rsidRPr="00585AC1">
        <w:rPr>
          <w:lang w:val="fr-FR"/>
          <w:rPrChange w:id="115" w:author="Chaymae Lamrabet" w:date="2023-11-20T20:30:00Z">
            <w:rPr/>
          </w:rPrChange>
        </w:rPr>
        <w:t>Intégration d'une API météo tierce pour récupérer les données météorologiques.</w:t>
      </w:r>
    </w:p>
    <w:p w14:paraId="383B8737" w14:textId="77777777" w:rsidR="0096657E" w:rsidRPr="00585AC1" w:rsidRDefault="0096657E">
      <w:pPr>
        <w:pStyle w:val="Heading3"/>
        <w:rPr>
          <w:lang w:val="fr-FR"/>
          <w:rPrChange w:id="116" w:author="Chaymae Lamrabet" w:date="2023-11-20T20:30:00Z">
            <w:rPr/>
          </w:rPrChange>
        </w:rPr>
        <w:pPrChange w:id="117" w:author="Chaymae Lamrabet" w:date="2023-11-20T20:27:00Z">
          <w:pPr/>
        </w:pPrChange>
      </w:pPr>
      <w:r w:rsidRPr="00585AC1">
        <w:rPr>
          <w:lang w:val="fr-FR"/>
          <w:rPrChange w:id="118" w:author="Chaymae Lamrabet" w:date="2023-11-20T20:30:00Z">
            <w:rPr/>
          </w:rPrChange>
        </w:rPr>
        <w:t>3.4 Sécurité</w:t>
      </w:r>
    </w:p>
    <w:p w14:paraId="5EBF2A50" w14:textId="7F8582B7" w:rsidR="0096657E" w:rsidDel="007F0A96" w:rsidRDefault="007F0A96" w:rsidP="0096657E">
      <w:pPr>
        <w:rPr>
          <w:del w:id="119" w:author="Chaymae Lamrabet" w:date="2023-11-20T20:37:00Z"/>
          <w:lang w:val="fr-FR"/>
        </w:rPr>
      </w:pPr>
      <w:ins w:id="120" w:author="Chaymae Lamrabet" w:date="2023-11-20T20:37:00Z">
        <w:r w:rsidRPr="007F0A96">
          <w:rPr>
            <w:lang w:val="fr-FR"/>
          </w:rPr>
          <w:t>Chiffrement SSL pour les communications.</w:t>
        </w:r>
      </w:ins>
      <w:del w:id="121" w:author="Chaymae Lamrabet" w:date="2023-11-20T20:37:00Z">
        <w:r w:rsidR="0096657E" w:rsidRPr="00585AC1" w:rsidDel="007F0A96">
          <w:rPr>
            <w:lang w:val="fr-FR"/>
            <w:rPrChange w:id="122" w:author="Chaymae Lamrabet" w:date="2023-11-20T20:30:00Z">
              <w:rPr/>
            </w:rPrChange>
          </w:rPr>
          <w:delText>HTTPS pour sécuriser les communications.</w:delText>
        </w:r>
      </w:del>
    </w:p>
    <w:p w14:paraId="3FF49959" w14:textId="77777777" w:rsidR="007F0A96" w:rsidRPr="00585AC1" w:rsidRDefault="007F0A96" w:rsidP="0096657E">
      <w:pPr>
        <w:rPr>
          <w:ins w:id="123" w:author="Chaymae Lamrabet" w:date="2023-11-20T20:37:00Z"/>
          <w:lang w:val="fr-FR"/>
          <w:rPrChange w:id="124" w:author="Chaymae Lamrabet" w:date="2023-11-20T20:30:00Z">
            <w:rPr>
              <w:ins w:id="125" w:author="Chaymae Lamrabet" w:date="2023-11-20T20:37:00Z"/>
            </w:rPr>
          </w:rPrChange>
        </w:rPr>
      </w:pPr>
    </w:p>
    <w:p w14:paraId="326A70B4" w14:textId="1DAD3263" w:rsidR="00585AC1" w:rsidRDefault="007F0A96" w:rsidP="0096657E">
      <w:pPr>
        <w:rPr>
          <w:ins w:id="126" w:author="Chaymae Lamrabet" w:date="2023-11-20T20:37:00Z"/>
          <w:lang w:val="fr-FR"/>
        </w:rPr>
      </w:pPr>
      <w:ins w:id="127" w:author="Chaymae Lamrabet" w:date="2023-11-20T20:37:00Z">
        <w:r w:rsidRPr="007F0A96">
          <w:rPr>
            <w:lang w:val="fr-FR"/>
          </w:rPr>
          <w:t>Authentification utilisateur sécurisée.</w:t>
        </w:r>
      </w:ins>
      <w:del w:id="128" w:author="Chaymae Lamrabet" w:date="2023-11-20T20:37:00Z">
        <w:r w:rsidR="0096657E" w:rsidRPr="00585AC1" w:rsidDel="007F0A96">
          <w:rPr>
            <w:lang w:val="fr-FR"/>
            <w:rPrChange w:id="129" w:author="Chaymae Lamrabet" w:date="2023-11-20T20:30:00Z">
              <w:rPr/>
            </w:rPrChange>
          </w:rPr>
          <w:delText>Protection contre les attaques XSS et CSRF.</w:delText>
        </w:r>
      </w:del>
    </w:p>
    <w:p w14:paraId="1872C5E0" w14:textId="77777777" w:rsidR="007F0A96" w:rsidRPr="00585AC1" w:rsidRDefault="007F0A96" w:rsidP="0096657E">
      <w:pPr>
        <w:rPr>
          <w:lang w:val="fr-FR"/>
          <w:rPrChange w:id="130" w:author="Chaymae Lamrabet" w:date="2023-11-20T20:30:00Z">
            <w:rPr/>
          </w:rPrChange>
        </w:rPr>
      </w:pPr>
    </w:p>
    <w:p w14:paraId="7ECB4AD2" w14:textId="77777777" w:rsidR="0096657E" w:rsidRPr="00585AC1" w:rsidRDefault="0096657E">
      <w:pPr>
        <w:pStyle w:val="Heading2"/>
        <w:rPr>
          <w:lang w:val="fr-FR"/>
          <w:rPrChange w:id="131" w:author="Chaymae Lamrabet" w:date="2023-11-20T20:30:00Z">
            <w:rPr/>
          </w:rPrChange>
        </w:rPr>
        <w:pPrChange w:id="132" w:author="Chaymae Lamrabet" w:date="2023-11-20T20:27:00Z">
          <w:pPr/>
        </w:pPrChange>
      </w:pPr>
      <w:r w:rsidRPr="00585AC1">
        <w:rPr>
          <w:lang w:val="fr-FR"/>
          <w:rPrChange w:id="133" w:author="Chaymae Lamrabet" w:date="2023-11-20T20:30:00Z">
            <w:rPr/>
          </w:rPrChange>
        </w:rPr>
        <w:t>4. Interface Utilisateur</w:t>
      </w:r>
    </w:p>
    <w:p w14:paraId="58024DFA" w14:textId="77777777" w:rsidR="0096657E" w:rsidRPr="00585AC1" w:rsidRDefault="0096657E">
      <w:pPr>
        <w:pStyle w:val="Heading3"/>
        <w:rPr>
          <w:lang w:val="fr-FR"/>
          <w:rPrChange w:id="134" w:author="Chaymae Lamrabet" w:date="2023-11-20T20:30:00Z">
            <w:rPr/>
          </w:rPrChange>
        </w:rPr>
        <w:pPrChange w:id="135" w:author="Chaymae Lamrabet" w:date="2023-11-20T20:27:00Z">
          <w:pPr/>
        </w:pPrChange>
      </w:pPr>
      <w:r w:rsidRPr="00585AC1">
        <w:rPr>
          <w:lang w:val="fr-FR"/>
          <w:rPrChange w:id="136" w:author="Chaymae Lamrabet" w:date="2023-11-20T20:30:00Z">
            <w:rPr/>
          </w:rPrChange>
        </w:rPr>
        <w:t>4.1 Design</w:t>
      </w:r>
    </w:p>
    <w:p w14:paraId="6B765B0A" w14:textId="77777777" w:rsidR="0096657E" w:rsidRPr="00585AC1" w:rsidRDefault="0096657E" w:rsidP="0096657E">
      <w:pPr>
        <w:rPr>
          <w:lang w:val="fr-FR"/>
          <w:rPrChange w:id="137" w:author="Chaymae Lamrabet" w:date="2023-11-20T20:30:00Z">
            <w:rPr/>
          </w:rPrChange>
        </w:rPr>
      </w:pPr>
      <w:r w:rsidRPr="00585AC1">
        <w:rPr>
          <w:lang w:val="fr-FR"/>
          <w:rPrChange w:id="138" w:author="Chaymae Lamrabet" w:date="2023-11-20T20:30:00Z">
            <w:rPr/>
          </w:rPrChange>
        </w:rPr>
        <w:t>Interface utilisateur intuitive et conviviale.</w:t>
      </w:r>
    </w:p>
    <w:p w14:paraId="368F8C10" w14:textId="77777777" w:rsidR="0096657E" w:rsidRPr="00585AC1" w:rsidRDefault="0096657E" w:rsidP="0096657E">
      <w:pPr>
        <w:rPr>
          <w:lang w:val="fr-FR"/>
          <w:rPrChange w:id="139" w:author="Chaymae Lamrabet" w:date="2023-11-20T20:30:00Z">
            <w:rPr/>
          </w:rPrChange>
        </w:rPr>
      </w:pPr>
      <w:r w:rsidRPr="00585AC1">
        <w:rPr>
          <w:lang w:val="fr-FR"/>
          <w:rPrChange w:id="140" w:author="Chaymae Lamrabet" w:date="2023-11-20T20:30:00Z">
            <w:rPr/>
          </w:rPrChange>
        </w:rPr>
        <w:t>Design responsive pour une expérience utilisateur optimale sur tous les appareils.</w:t>
      </w:r>
    </w:p>
    <w:p w14:paraId="3BFD1E59" w14:textId="77777777" w:rsidR="0096657E" w:rsidRPr="00585AC1" w:rsidRDefault="0096657E">
      <w:pPr>
        <w:pStyle w:val="Heading3"/>
        <w:rPr>
          <w:lang w:val="fr-FR"/>
          <w:rPrChange w:id="141" w:author="Chaymae Lamrabet" w:date="2023-11-20T20:30:00Z">
            <w:rPr/>
          </w:rPrChange>
        </w:rPr>
        <w:pPrChange w:id="142" w:author="Chaymae Lamrabet" w:date="2023-11-20T20:27:00Z">
          <w:pPr/>
        </w:pPrChange>
      </w:pPr>
      <w:r w:rsidRPr="00585AC1">
        <w:rPr>
          <w:lang w:val="fr-FR"/>
          <w:rPrChange w:id="143" w:author="Chaymae Lamrabet" w:date="2023-11-20T20:30:00Z">
            <w:rPr/>
          </w:rPrChange>
        </w:rPr>
        <w:t>4.2 Navigation</w:t>
      </w:r>
    </w:p>
    <w:p w14:paraId="788222AE" w14:textId="77777777" w:rsidR="0096657E" w:rsidRPr="00585AC1" w:rsidRDefault="0096657E" w:rsidP="0096657E">
      <w:pPr>
        <w:rPr>
          <w:lang w:val="fr-FR"/>
          <w:rPrChange w:id="144" w:author="Chaymae Lamrabet" w:date="2023-11-20T20:30:00Z">
            <w:rPr/>
          </w:rPrChange>
        </w:rPr>
      </w:pPr>
      <w:r w:rsidRPr="00585AC1">
        <w:rPr>
          <w:lang w:val="fr-FR"/>
          <w:rPrChange w:id="145" w:author="Chaymae Lamrabet" w:date="2023-11-20T20:30:00Z">
            <w:rPr/>
          </w:rPrChange>
        </w:rPr>
        <w:t>Menus simples et intuitifs.</w:t>
      </w:r>
    </w:p>
    <w:p w14:paraId="75DBE3CD" w14:textId="460370B3" w:rsidR="005F22B8" w:rsidRPr="00585AC1" w:rsidRDefault="0096657E" w:rsidP="0096657E">
      <w:pPr>
        <w:rPr>
          <w:lang w:val="fr-FR"/>
          <w:rPrChange w:id="146" w:author="Chaymae Lamrabet" w:date="2023-11-20T20:30:00Z">
            <w:rPr/>
          </w:rPrChange>
        </w:rPr>
      </w:pPr>
      <w:r w:rsidRPr="00585AC1">
        <w:rPr>
          <w:lang w:val="fr-FR"/>
          <w:rPrChange w:id="147" w:author="Chaymae Lamrabet" w:date="2023-11-20T20:30:00Z">
            <w:rPr/>
          </w:rPrChange>
        </w:rPr>
        <w:t>Accès rapide aux fonctionnalités clés.</w:t>
      </w:r>
    </w:p>
    <w:sectPr w:rsidR="005F22B8" w:rsidRPr="0058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ymae Lamrabet">
    <w15:presenceInfo w15:providerId="Windows Live" w15:userId="b7574c7c16ab8c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7E"/>
    <w:rsid w:val="00585AC1"/>
    <w:rsid w:val="005F22B8"/>
    <w:rsid w:val="007F0A96"/>
    <w:rsid w:val="009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6E0C"/>
  <w15:chartTrackingRefBased/>
  <w15:docId w15:val="{CE36F3A0-1986-45BA-A27E-CF7D7006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6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EAFD-B54F-47F2-9C22-03C0A871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Chaymae Lamrabet</dc:creator>
  <cp:keywords/>
  <dc:description/>
  <cp:lastModifiedBy>Chaymae Lamrabet</cp:lastModifiedBy>
  <cp:revision>3</cp:revision>
  <dcterms:created xsi:type="dcterms:W3CDTF">2023-11-20T20:20:00Z</dcterms:created>
  <dcterms:modified xsi:type="dcterms:W3CDTF">2023-11-20T20:37:00Z</dcterms:modified>
</cp:coreProperties>
</file>